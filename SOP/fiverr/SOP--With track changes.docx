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027" w14:textId="77777777" w:rsidR="001B4EC9" w:rsidRPr="00C6406C" w:rsidRDefault="001B4EC9" w:rsidP="007677BF">
      <w:pPr>
        <w:spacing w:afterLines="100" w:after="312"/>
        <w:rPr>
          <w:sz w:val="24"/>
          <w:szCs w:val="24"/>
          <w:rPrChange w:id="0" w:author="Author">
            <w:rPr>
              <w:szCs w:val="21"/>
            </w:rPr>
          </w:rPrChange>
        </w:rPr>
      </w:pPr>
    </w:p>
    <w:p w14:paraId="742F0799" w14:textId="74D60D0C" w:rsidR="001B4EC9" w:rsidRPr="00C6406C" w:rsidRDefault="006B0BAB" w:rsidP="00C6406C">
      <w:pPr>
        <w:spacing w:afterLines="100" w:after="312"/>
        <w:jc w:val="center"/>
        <w:rPr>
          <w:b/>
          <w:sz w:val="28"/>
          <w:szCs w:val="24"/>
          <w:rPrChange w:id="1" w:author="Author">
            <w:rPr>
              <w:szCs w:val="21"/>
            </w:rPr>
          </w:rPrChange>
        </w:rPr>
        <w:pPrChange w:id="2" w:author="Author">
          <w:pPr>
            <w:spacing w:afterLines="100" w:after="312"/>
          </w:pPr>
        </w:pPrChange>
      </w:pPr>
      <w:ins w:id="3" w:author="Author">
        <w:r w:rsidRPr="00C6406C">
          <w:rPr>
            <w:b/>
            <w:sz w:val="28"/>
            <w:szCs w:val="24"/>
            <w:rPrChange w:id="4" w:author="Author">
              <w:rPr>
                <w:szCs w:val="21"/>
              </w:rPr>
            </w:rPrChange>
          </w:rPr>
          <w:t>Statement of Purpose</w:t>
        </w:r>
      </w:ins>
    </w:p>
    <w:p w14:paraId="69F9BCED" w14:textId="29B008ED" w:rsidR="00416690" w:rsidRDefault="007677BF" w:rsidP="007677BF">
      <w:pPr>
        <w:spacing w:afterLines="100" w:after="312"/>
        <w:rPr>
          <w:ins w:id="5" w:author="Author"/>
          <w:sz w:val="24"/>
          <w:szCs w:val="24"/>
        </w:rPr>
      </w:pPr>
      <w:r w:rsidRPr="00C6406C">
        <w:rPr>
          <w:sz w:val="24"/>
          <w:szCs w:val="24"/>
          <w:rPrChange w:id="6" w:author="Author">
            <w:rPr>
              <w:szCs w:val="21"/>
            </w:rPr>
          </w:rPrChange>
        </w:rPr>
        <w:t>The classic </w:t>
      </w:r>
      <w:proofErr w:type="spellStart"/>
      <w:r w:rsidRPr="00C6406C">
        <w:rPr>
          <w:i/>
          <w:iCs/>
          <w:sz w:val="24"/>
          <w:szCs w:val="24"/>
          <w:rPrChange w:id="7" w:author="Author">
            <w:rPr>
              <w:i/>
              <w:iCs/>
              <w:szCs w:val="21"/>
            </w:rPr>
          </w:rPrChange>
        </w:rPr>
        <w:t>Algorithms+Data</w:t>
      </w:r>
      <w:proofErr w:type="spellEnd"/>
      <w:r w:rsidRPr="00C6406C">
        <w:rPr>
          <w:i/>
          <w:iCs/>
          <w:sz w:val="24"/>
          <w:szCs w:val="24"/>
          <w:rPrChange w:id="8" w:author="Author">
            <w:rPr>
              <w:i/>
              <w:iCs/>
              <w:szCs w:val="21"/>
            </w:rPr>
          </w:rPrChange>
        </w:rPr>
        <w:t xml:space="preserve"> Structures=Programs</w:t>
      </w:r>
      <w:r w:rsidRPr="00C6406C">
        <w:rPr>
          <w:sz w:val="24"/>
          <w:szCs w:val="24"/>
          <w:rPrChange w:id="9" w:author="Author">
            <w:rPr>
              <w:szCs w:val="21"/>
            </w:rPr>
          </w:rPrChange>
        </w:rPr>
        <w:t xml:space="preserve"> by </w:t>
      </w:r>
      <w:r w:rsidRPr="00C6406C">
        <w:rPr>
          <w:i/>
          <w:sz w:val="24"/>
          <w:szCs w:val="24"/>
          <w:rPrChange w:id="10" w:author="Author">
            <w:rPr>
              <w:szCs w:val="21"/>
            </w:rPr>
          </w:rPrChange>
        </w:rPr>
        <w:t>Niklaus Wirth</w:t>
      </w:r>
      <w:r w:rsidRPr="00C6406C">
        <w:rPr>
          <w:sz w:val="24"/>
          <w:szCs w:val="24"/>
          <w:rPrChange w:id="11" w:author="Author">
            <w:rPr>
              <w:szCs w:val="21"/>
            </w:rPr>
          </w:rPrChange>
        </w:rPr>
        <w:t xml:space="preserve"> </w:t>
      </w:r>
      <w:del w:id="12" w:author="Author">
        <w:r w:rsidRPr="00C6406C" w:rsidDel="00416690">
          <w:rPr>
            <w:sz w:val="24"/>
            <w:szCs w:val="24"/>
            <w:rPrChange w:id="13" w:author="Author">
              <w:rPr>
                <w:szCs w:val="21"/>
              </w:rPr>
            </w:rPrChange>
          </w:rPr>
          <w:delText xml:space="preserve">highlighted </w:delText>
        </w:r>
      </w:del>
      <w:ins w:id="14" w:author="Author">
        <w:r w:rsidR="00416690">
          <w:rPr>
            <w:sz w:val="24"/>
            <w:szCs w:val="24"/>
          </w:rPr>
          <w:t>signified</w:t>
        </w:r>
        <w:r w:rsidR="00416690" w:rsidRPr="00C6406C">
          <w:rPr>
            <w:sz w:val="24"/>
            <w:szCs w:val="24"/>
            <w:rPrChange w:id="15" w:author="Author">
              <w:rPr>
                <w:szCs w:val="21"/>
              </w:rPr>
            </w:rPrChange>
          </w:rPr>
          <w:t xml:space="preserve"> </w:t>
        </w:r>
      </w:ins>
      <w:r w:rsidRPr="00C6406C">
        <w:rPr>
          <w:sz w:val="24"/>
          <w:szCs w:val="24"/>
          <w:rPrChange w:id="16" w:author="Author">
            <w:rPr>
              <w:szCs w:val="21"/>
            </w:rPr>
          </w:rPrChange>
        </w:rPr>
        <w:t xml:space="preserve">the fundamental role of data in forming the </w:t>
      </w:r>
      <w:del w:id="17" w:author="Author">
        <w:r w:rsidRPr="00C6406C" w:rsidDel="00416690">
          <w:rPr>
            <w:sz w:val="24"/>
            <w:szCs w:val="24"/>
            <w:rPrChange w:id="18" w:author="Author">
              <w:rPr>
                <w:szCs w:val="21"/>
              </w:rPr>
            </w:rPrChange>
          </w:rPr>
          <w:delText>computer science</w:delText>
        </w:r>
      </w:del>
      <w:ins w:id="19" w:author="Author">
        <w:r w:rsidR="00416690">
          <w:rPr>
            <w:sz w:val="24"/>
            <w:szCs w:val="24"/>
          </w:rPr>
          <w:t>CS</w:t>
        </w:r>
      </w:ins>
      <w:r w:rsidRPr="00C6406C">
        <w:rPr>
          <w:sz w:val="24"/>
          <w:szCs w:val="24"/>
          <w:rPrChange w:id="20" w:author="Author">
            <w:rPr>
              <w:szCs w:val="21"/>
            </w:rPr>
          </w:rPrChange>
        </w:rPr>
        <w:t xml:space="preserve"> discipline. </w:t>
      </w:r>
      <w:ins w:id="21" w:author="Author">
        <w:r w:rsidR="00416690">
          <w:rPr>
            <w:sz w:val="24"/>
            <w:szCs w:val="24"/>
          </w:rPr>
          <w:t xml:space="preserve">As a Software Engineering student at </w:t>
        </w:r>
        <w:r w:rsidR="00416690" w:rsidRPr="00C6406C">
          <w:rPr>
            <w:i/>
            <w:sz w:val="24"/>
            <w:szCs w:val="24"/>
            <w:rPrChange w:id="22" w:author="Author">
              <w:rPr>
                <w:b/>
                <w:szCs w:val="21"/>
              </w:rPr>
            </w:rPrChange>
          </w:rPr>
          <w:t>Xi</w:t>
        </w:r>
        <w:r w:rsidR="00B345F6">
          <w:rPr>
            <w:i/>
            <w:sz w:val="24"/>
            <w:szCs w:val="24"/>
          </w:rPr>
          <w:t>'</w:t>
        </w:r>
        <w:r w:rsidR="00416690" w:rsidRPr="00C6406C">
          <w:rPr>
            <w:i/>
            <w:sz w:val="24"/>
            <w:szCs w:val="24"/>
            <w:rPrChange w:id="23" w:author="Author">
              <w:rPr>
                <w:b/>
                <w:szCs w:val="21"/>
              </w:rPr>
            </w:rPrChange>
          </w:rPr>
          <w:t xml:space="preserve">an </w:t>
        </w:r>
        <w:proofErr w:type="spellStart"/>
        <w:r w:rsidR="00416690" w:rsidRPr="00C6406C">
          <w:rPr>
            <w:i/>
            <w:sz w:val="24"/>
            <w:szCs w:val="24"/>
            <w:rPrChange w:id="24" w:author="Author">
              <w:rPr>
                <w:b/>
                <w:szCs w:val="21"/>
              </w:rPr>
            </w:rPrChange>
          </w:rPr>
          <w:t>Jiaotong</w:t>
        </w:r>
        <w:proofErr w:type="spellEnd"/>
        <w:r w:rsidR="00416690" w:rsidRPr="00C6406C">
          <w:rPr>
            <w:i/>
            <w:sz w:val="24"/>
            <w:szCs w:val="24"/>
            <w:rPrChange w:id="25" w:author="Author">
              <w:rPr>
                <w:b/>
                <w:szCs w:val="21"/>
              </w:rPr>
            </w:rPrChange>
          </w:rPr>
          <w:t xml:space="preserve"> University</w:t>
        </w:r>
        <w:r w:rsidR="00416690" w:rsidRPr="00C6406C">
          <w:rPr>
            <w:sz w:val="24"/>
            <w:szCs w:val="24"/>
            <w:rPrChange w:id="26" w:author="Author">
              <w:rPr>
                <w:b/>
                <w:szCs w:val="21"/>
              </w:rPr>
            </w:rPrChange>
          </w:rPr>
          <w:t xml:space="preserve"> (SJTU)</w:t>
        </w:r>
        <w:r w:rsidR="00416690">
          <w:rPr>
            <w:sz w:val="24"/>
            <w:szCs w:val="24"/>
          </w:rPr>
          <w:t xml:space="preserve">, I perceive </w:t>
        </w:r>
        <w:r w:rsidR="00F27FD0">
          <w:rPr>
            <w:sz w:val="24"/>
            <w:szCs w:val="24"/>
          </w:rPr>
          <w:t xml:space="preserve">how data engineering involves using efficient data structures to organize, store, and manage data. With the emergence of Machine Learning (ML) algorithms, extensive datasets are utilized to generate data-driven solutions. The reliability of ML models primarily relies on diverse attributes of these datasets, such as diversity, high-quality annotations, balance, </w:t>
        </w:r>
        <w:r w:rsidR="00F27FD0" w:rsidRPr="00C6406C">
          <w:rPr>
            <w:i/>
            <w:sz w:val="24"/>
            <w:szCs w:val="24"/>
            <w:rPrChange w:id="27" w:author="Author">
              <w:rPr>
                <w:sz w:val="24"/>
                <w:szCs w:val="24"/>
              </w:rPr>
            </w:rPrChange>
          </w:rPr>
          <w:t>etc</w:t>
        </w:r>
        <w:r w:rsidR="00F27FD0">
          <w:rPr>
            <w:sz w:val="24"/>
            <w:szCs w:val="24"/>
          </w:rPr>
          <w:t xml:space="preserve">. Classical datasets in computer vision like COCO and </w:t>
        </w:r>
        <w:r w:rsidR="00F27FD0" w:rsidRPr="00C6406C">
          <w:rPr>
            <w:i/>
            <w:sz w:val="24"/>
            <w:szCs w:val="24"/>
            <w:rPrChange w:id="28" w:author="Author">
              <w:rPr>
                <w:sz w:val="24"/>
                <w:szCs w:val="24"/>
              </w:rPr>
            </w:rPrChange>
          </w:rPr>
          <w:t>ImageNet</w:t>
        </w:r>
        <w:r w:rsidR="00F27FD0">
          <w:rPr>
            <w:sz w:val="24"/>
            <w:szCs w:val="24"/>
          </w:rPr>
          <w:t xml:space="preserve"> exemplify these attributes. However, countless datasets may not always be accessible, adequately labeled, and balanced. These challenges drive me to conduct advanced research by applying for an </w:t>
        </w:r>
        <w:r w:rsidR="00F27FD0" w:rsidRPr="00C6406C">
          <w:rPr>
            <w:sz w:val="24"/>
            <w:szCs w:val="24"/>
            <w:rPrChange w:id="29" w:author="Author">
              <w:rPr>
                <w:rFonts w:ascii="Arial" w:hAnsi="Arial" w:cs="Arial"/>
                <w:color w:val="282728"/>
                <w:sz w:val="27"/>
                <w:szCs w:val="27"/>
                <w:shd w:val="clear" w:color="auto" w:fill="F7F7F7"/>
              </w:rPr>
            </w:rPrChange>
          </w:rPr>
          <w:t xml:space="preserve">MS program in Data Engineering at the </w:t>
        </w:r>
        <w:r w:rsidR="00F27FD0" w:rsidRPr="00F27FD0">
          <w:rPr>
            <w:sz w:val="24"/>
            <w:szCs w:val="24"/>
          </w:rPr>
          <w:t xml:space="preserve">University of </w:t>
        </w:r>
        <w:r w:rsidR="00F27FD0" w:rsidRPr="00C6406C">
          <w:rPr>
            <w:i/>
            <w:sz w:val="24"/>
            <w:szCs w:val="24"/>
            <w:rPrChange w:id="30" w:author="Author">
              <w:rPr>
                <w:sz w:val="24"/>
                <w:szCs w:val="24"/>
              </w:rPr>
            </w:rPrChange>
          </w:rPr>
          <w:t>Wisconsin–Madison</w:t>
        </w:r>
        <w:r w:rsidR="00F27FD0">
          <w:rPr>
            <w:sz w:val="24"/>
            <w:szCs w:val="24"/>
          </w:rPr>
          <w:t xml:space="preserve"> (UW–Madison)</w:t>
        </w:r>
        <w:r w:rsidR="00F27FD0" w:rsidRPr="00C6406C">
          <w:rPr>
            <w:sz w:val="24"/>
            <w:szCs w:val="24"/>
            <w:rPrChange w:id="31" w:author="Author">
              <w:rPr>
                <w:rFonts w:ascii="Arial" w:hAnsi="Arial" w:cs="Arial"/>
                <w:color w:val="282728"/>
                <w:sz w:val="27"/>
                <w:szCs w:val="27"/>
                <w:shd w:val="clear" w:color="auto" w:fill="F7F7F7"/>
              </w:rPr>
            </w:rPrChange>
          </w:rPr>
          <w:t xml:space="preserve">. </w:t>
        </w:r>
      </w:ins>
    </w:p>
    <w:p w14:paraId="30184F8F" w14:textId="45670461" w:rsidR="007677BF" w:rsidRPr="00C6406C" w:rsidDel="00BC7402" w:rsidRDefault="00B345F6">
      <w:pPr>
        <w:spacing w:afterLines="100" w:after="312"/>
        <w:rPr>
          <w:del w:id="32" w:author="Author"/>
          <w:sz w:val="24"/>
          <w:szCs w:val="24"/>
          <w:rPrChange w:id="33" w:author="Author">
            <w:rPr>
              <w:del w:id="34" w:author="Author"/>
              <w:szCs w:val="21"/>
            </w:rPr>
          </w:rPrChange>
        </w:rPr>
      </w:pPr>
      <w:ins w:id="35" w:author="Author">
        <w:r>
          <w:rPr>
            <w:sz w:val="24"/>
            <w:szCs w:val="24"/>
          </w:rPr>
          <w:t xml:space="preserve">My coding skills were significantly refined in my research projects. </w:t>
        </w:r>
      </w:ins>
      <w:del w:id="36" w:author="Author">
        <w:r w:rsidR="007677BF" w:rsidRPr="00C6406C" w:rsidDel="00F27FD0">
          <w:rPr>
            <w:sz w:val="24"/>
            <w:szCs w:val="24"/>
            <w:rPrChange w:id="37" w:author="Author">
              <w:rPr>
                <w:szCs w:val="21"/>
              </w:rPr>
            </w:rPrChange>
          </w:rPr>
          <w:delText xml:space="preserve">This idea has continually remained prominent nowadays. Data engineering involves using proper data structures to organize, store, and manage data. With machine learning, extensive datasets could be analyzed to generate data-supported solutions. A dataset with features such as massive amounts, diversity, high-quality annotations, balance, and reliability makes models more reliable and robust. Classic datasets in computer vision, such as ImageNet and COCO, exemplify these characteristics. </w:delText>
        </w:r>
        <w:r w:rsidR="007677BF" w:rsidRPr="00C6406C" w:rsidDel="00BC7402">
          <w:rPr>
            <w:sz w:val="24"/>
            <w:szCs w:val="24"/>
            <w:rPrChange w:id="38" w:author="Author">
              <w:rPr>
                <w:szCs w:val="21"/>
              </w:rPr>
            </w:rPrChange>
          </w:rPr>
          <w:delText>However, similar outstanding datasets are not always accessible, causing challenges in data collection, labeling, balance, as well as data augmentation and enhancement. These challenges also signal the urgent demand for data engineering research, which is the field I expect to focus on.</w:delText>
        </w:r>
      </w:del>
    </w:p>
    <w:p w14:paraId="3A2BEC63" w14:textId="44D26463" w:rsidR="00B345F6" w:rsidRDefault="007677BF" w:rsidP="00C6406C">
      <w:pPr>
        <w:rPr>
          <w:ins w:id="39" w:author="Author"/>
          <w:sz w:val="24"/>
          <w:szCs w:val="21"/>
        </w:rPr>
        <w:pPrChange w:id="40" w:author="Author">
          <w:pPr>
            <w:spacing w:afterLines="100" w:after="312"/>
          </w:pPr>
        </w:pPrChange>
      </w:pPr>
      <w:del w:id="41" w:author="Author">
        <w:r w:rsidRPr="00C6406C" w:rsidDel="00B345F6">
          <w:rPr>
            <w:sz w:val="24"/>
            <w:szCs w:val="24"/>
            <w:rPrChange w:id="42" w:author="Author">
              <w:rPr>
                <w:szCs w:val="21"/>
              </w:rPr>
            </w:rPrChange>
          </w:rPr>
          <w:delText>Programming skills were greatly honed in my research projects. I joined the team of Professor Wang Weiping, a famous expert in Cybersecurity at Central South University, for summer research. My task was to create a model to generate a knowledge graph from a galaxy of unstructured Cyber Threat Intelligence(CTI) reports, with the goal of providing knowledge-assisted decision-making in the intelligent handling of malicious traffic. Essentially, I needed to extract Structured Threat Information eXpression (STIX) entities from each report and identify the relationships between different STIX entities (STIX Relationship Objects, SRO). The main challenge was accurately grasping SRO between distant entities like one is in the beginning while another is in the end of the text. Different from adopting traditional rule-based algorithms, I turned to Sentence Bert, a deep learning model designed to capture the contextual information and semantic meaning of sentences. I tailored the original model to suit the specific situation, and consequently, my model succeeded in this task with a Precision of 82.8%, while the non-AI model based on rule-based algorithms can only reach a Precision of 72.1%.</w:delText>
        </w:r>
      </w:del>
      <w:ins w:id="43" w:author="Author">
        <w:r w:rsidR="00B345F6">
          <w:rPr>
            <w:sz w:val="24"/>
            <w:szCs w:val="24"/>
          </w:rPr>
          <w:t>F</w:t>
        </w:r>
        <w:r w:rsidR="00B345F6">
          <w:rPr>
            <w:sz w:val="24"/>
            <w:szCs w:val="21"/>
          </w:rPr>
          <w:t xml:space="preserve">or instance, I joined the group of Prof. </w:t>
        </w:r>
        <w:r w:rsidR="00B345F6">
          <w:rPr>
            <w:i/>
            <w:sz w:val="24"/>
            <w:szCs w:val="21"/>
          </w:rPr>
          <w:t>Wang Weiping</w:t>
        </w:r>
        <w:r w:rsidR="00B345F6" w:rsidRPr="00B345F6">
          <w:rPr>
            <w:i/>
            <w:sz w:val="24"/>
            <w:szCs w:val="21"/>
          </w:rPr>
          <w:t>—</w:t>
        </w:r>
        <w:r w:rsidR="00B345F6" w:rsidRPr="00B41154">
          <w:rPr>
            <w:rFonts w:hint="eastAsia"/>
            <w:sz w:val="24"/>
            <w:szCs w:val="24"/>
          </w:rPr>
          <w:t>a famous expert in Cybersecurity</w:t>
        </w:r>
        <w:r w:rsidR="00B345F6" w:rsidRPr="00B41154">
          <w:rPr>
            <w:sz w:val="24"/>
            <w:szCs w:val="24"/>
          </w:rPr>
          <w:t xml:space="preserve"> at Central South University</w:t>
        </w:r>
        <w:r w:rsidR="00B345F6" w:rsidRPr="00B345F6">
          <w:rPr>
            <w:sz w:val="24"/>
            <w:szCs w:val="21"/>
          </w:rPr>
          <w:t>—</w:t>
        </w:r>
        <w:r w:rsidR="00B345F6">
          <w:rPr>
            <w:sz w:val="24"/>
            <w:szCs w:val="21"/>
          </w:rPr>
          <w:t xml:space="preserve">for summer research to create a model for generating a knowledge graph from countless unstructured </w:t>
        </w:r>
        <w:r w:rsidR="00B345F6" w:rsidRPr="006B372A">
          <w:rPr>
            <w:sz w:val="24"/>
            <w:szCs w:val="21"/>
          </w:rPr>
          <w:t>Cyber Threat Intelligence</w:t>
        </w:r>
        <w:r w:rsidR="00B345F6">
          <w:rPr>
            <w:sz w:val="24"/>
            <w:szCs w:val="21"/>
          </w:rPr>
          <w:t xml:space="preserve"> </w:t>
        </w:r>
        <w:r w:rsidR="00B345F6" w:rsidRPr="006B372A">
          <w:rPr>
            <w:sz w:val="24"/>
            <w:szCs w:val="21"/>
          </w:rPr>
          <w:t>(CTI) reports</w:t>
        </w:r>
        <w:r w:rsidR="00B345F6">
          <w:rPr>
            <w:sz w:val="24"/>
            <w:szCs w:val="21"/>
          </w:rPr>
          <w:t xml:space="preserve"> to handle malicious traffic intelligently</w:t>
        </w:r>
        <w:r w:rsidR="00B345F6" w:rsidRPr="006B372A">
          <w:rPr>
            <w:sz w:val="24"/>
            <w:szCs w:val="21"/>
          </w:rPr>
          <w:t>.</w:t>
        </w:r>
        <w:r w:rsidR="00B345F6">
          <w:rPr>
            <w:sz w:val="24"/>
            <w:szCs w:val="21"/>
          </w:rPr>
          <w:t xml:space="preserve"> It implies extracting </w:t>
        </w:r>
        <w:r w:rsidR="00B345F6" w:rsidRPr="006B372A">
          <w:rPr>
            <w:sz w:val="24"/>
            <w:szCs w:val="21"/>
          </w:rPr>
          <w:t xml:space="preserve">Structured Threat Information </w:t>
        </w:r>
        <w:proofErr w:type="spellStart"/>
        <w:r w:rsidR="00B345F6" w:rsidRPr="006B372A">
          <w:rPr>
            <w:sz w:val="24"/>
            <w:szCs w:val="21"/>
          </w:rPr>
          <w:t>eXpression</w:t>
        </w:r>
        <w:proofErr w:type="spellEnd"/>
        <w:r w:rsidR="00B345F6" w:rsidRPr="006B372A">
          <w:rPr>
            <w:sz w:val="24"/>
            <w:szCs w:val="21"/>
          </w:rPr>
          <w:t xml:space="preserve"> (STIX) entities</w:t>
        </w:r>
        <w:r w:rsidR="00B345F6">
          <w:rPr>
            <w:sz w:val="24"/>
            <w:szCs w:val="21"/>
          </w:rPr>
          <w:t xml:space="preserve"> from each report and specifying the correlations between various STIX entities, such as STIX Relationship Objects (SROs). </w:t>
        </w:r>
        <w:r w:rsidR="00B345F6" w:rsidRPr="00AC68A4">
          <w:rPr>
            <w:sz w:val="24"/>
            <w:szCs w:val="21"/>
          </w:rPr>
          <w:t xml:space="preserve">The </w:t>
        </w:r>
        <w:r w:rsidR="00B345F6">
          <w:rPr>
            <w:sz w:val="24"/>
            <w:szCs w:val="21"/>
          </w:rPr>
          <w:t>primary</w:t>
        </w:r>
        <w:r w:rsidR="00B345F6" w:rsidRPr="00AC68A4">
          <w:rPr>
            <w:sz w:val="24"/>
            <w:szCs w:val="21"/>
          </w:rPr>
          <w:t xml:space="preserve"> challenge was accurately </w:t>
        </w:r>
        <w:r w:rsidR="00B345F6">
          <w:rPr>
            <w:sz w:val="24"/>
            <w:szCs w:val="21"/>
          </w:rPr>
          <w:t>determining</w:t>
        </w:r>
        <w:r w:rsidR="00B345F6" w:rsidRPr="00AC68A4">
          <w:rPr>
            <w:sz w:val="24"/>
            <w:szCs w:val="21"/>
          </w:rPr>
          <w:t xml:space="preserve"> SRO between distant entities</w:t>
        </w:r>
        <w:r w:rsidR="00B345F6">
          <w:rPr>
            <w:sz w:val="24"/>
            <w:szCs w:val="21"/>
          </w:rPr>
          <w:t>, like one being in the beginning and another at</w:t>
        </w:r>
        <w:r w:rsidR="00B345F6" w:rsidRPr="00AC68A4">
          <w:rPr>
            <w:sz w:val="24"/>
            <w:szCs w:val="21"/>
          </w:rPr>
          <w:t xml:space="preserve"> the end of the text. </w:t>
        </w:r>
        <w:r w:rsidR="00B345F6">
          <w:rPr>
            <w:sz w:val="24"/>
            <w:szCs w:val="21"/>
          </w:rPr>
          <w:t>As</w:t>
        </w:r>
        <w:r w:rsidR="00B345F6" w:rsidRPr="00AC68A4">
          <w:rPr>
            <w:sz w:val="24"/>
            <w:szCs w:val="21"/>
          </w:rPr>
          <w:t xml:space="preserve"> traditional rule-based </w:t>
        </w:r>
        <w:r w:rsidR="00B345F6">
          <w:rPr>
            <w:sz w:val="24"/>
            <w:szCs w:val="21"/>
          </w:rPr>
          <w:t>techniques</w:t>
        </w:r>
        <w:r w:rsidR="00B345F6" w:rsidRPr="00AC68A4">
          <w:rPr>
            <w:sz w:val="24"/>
            <w:szCs w:val="21"/>
          </w:rPr>
          <w:t xml:space="preserve"> for CTI report analysis </w:t>
        </w:r>
        <w:r w:rsidR="00B345F6">
          <w:rPr>
            <w:sz w:val="24"/>
            <w:szCs w:val="21"/>
          </w:rPr>
          <w:t>cannot adequately tackle this</w:t>
        </w:r>
        <w:r w:rsidR="00B345F6" w:rsidRPr="00AC68A4">
          <w:rPr>
            <w:sz w:val="24"/>
            <w:szCs w:val="21"/>
          </w:rPr>
          <w:t xml:space="preserve"> problem, I turned </w:t>
        </w:r>
        <w:r w:rsidR="00B345F6">
          <w:rPr>
            <w:sz w:val="24"/>
            <w:szCs w:val="21"/>
          </w:rPr>
          <w:t>to a deep learning model,</w:t>
        </w:r>
        <w:r w:rsidR="00B345F6" w:rsidRPr="00AC68A4">
          <w:rPr>
            <w:sz w:val="24"/>
            <w:szCs w:val="21"/>
          </w:rPr>
          <w:t xml:space="preserve"> </w:t>
        </w:r>
        <w:r w:rsidR="00B345F6" w:rsidRPr="00BC18AA">
          <w:rPr>
            <w:sz w:val="24"/>
            <w:szCs w:val="21"/>
          </w:rPr>
          <w:t>Sentence-BERT (SBERT)</w:t>
        </w:r>
        <w:r w:rsidR="00B345F6">
          <w:rPr>
            <w:sz w:val="24"/>
            <w:szCs w:val="21"/>
          </w:rPr>
          <w:t xml:space="preserve">, and customized it accordingly to achieve the task with </w:t>
        </w:r>
        <w:r w:rsidR="00B345F6" w:rsidRPr="006B372A">
          <w:rPr>
            <w:sz w:val="24"/>
            <w:szCs w:val="21"/>
          </w:rPr>
          <w:t>82.8%</w:t>
        </w:r>
        <w:r w:rsidR="00B345F6">
          <w:rPr>
            <w:sz w:val="24"/>
            <w:szCs w:val="21"/>
          </w:rPr>
          <w:t xml:space="preserve"> precision as opposed to 72.1% precision by a non-AI, rule-based algorithm.</w:t>
        </w:r>
      </w:ins>
    </w:p>
    <w:p w14:paraId="5661F484" w14:textId="77777777" w:rsidR="00402FD1" w:rsidRPr="00C6406C" w:rsidRDefault="00402FD1" w:rsidP="00C6406C">
      <w:pPr>
        <w:rPr>
          <w:sz w:val="24"/>
          <w:szCs w:val="24"/>
          <w:rPrChange w:id="44" w:author="Author">
            <w:rPr>
              <w:szCs w:val="21"/>
            </w:rPr>
          </w:rPrChange>
        </w:rPr>
        <w:pPrChange w:id="45" w:author="Author">
          <w:pPr>
            <w:spacing w:afterLines="100" w:after="312"/>
          </w:pPr>
        </w:pPrChange>
      </w:pPr>
    </w:p>
    <w:p w14:paraId="4F6C203A" w14:textId="49B7C8E6" w:rsidR="00402FD1" w:rsidRDefault="00402FD1" w:rsidP="00C6406C">
      <w:pPr>
        <w:rPr>
          <w:ins w:id="46" w:author="Author"/>
          <w:sz w:val="24"/>
          <w:szCs w:val="21"/>
        </w:rPr>
        <w:pPrChange w:id="47" w:author="Author">
          <w:pPr>
            <w:spacing w:afterLines="100" w:after="312"/>
          </w:pPr>
        </w:pPrChange>
      </w:pPr>
      <w:ins w:id="48" w:author="Author">
        <w:r>
          <w:rPr>
            <w:sz w:val="24"/>
          </w:rPr>
          <w:t xml:space="preserve">While joining </w:t>
        </w:r>
        <w:r w:rsidRPr="006B372A">
          <w:rPr>
            <w:sz w:val="24"/>
            <w:szCs w:val="21"/>
          </w:rPr>
          <w:t>Dr</w:t>
        </w:r>
        <w:r w:rsidRPr="00AC68A4">
          <w:rPr>
            <w:i/>
            <w:sz w:val="24"/>
            <w:szCs w:val="21"/>
          </w:rPr>
          <w:t>. Peng Zhang's</w:t>
        </w:r>
        <w:r w:rsidRPr="006B372A">
          <w:rPr>
            <w:sz w:val="24"/>
            <w:szCs w:val="21"/>
          </w:rPr>
          <w:t xml:space="preserve"> cybersecurity research group</w:t>
        </w:r>
        <w:r>
          <w:rPr>
            <w:sz w:val="24"/>
            <w:szCs w:val="21"/>
          </w:rPr>
          <w:t xml:space="preserve"> at the Chinese Academy of Sciences (CAS)</w:t>
        </w:r>
        <w:r w:rsidRPr="006B372A">
          <w:rPr>
            <w:sz w:val="24"/>
            <w:szCs w:val="21"/>
          </w:rPr>
          <w:t xml:space="preserve"> as an intern</w:t>
        </w:r>
        <w:r>
          <w:rPr>
            <w:sz w:val="24"/>
            <w:szCs w:val="21"/>
          </w:rPr>
          <w:t xml:space="preserve">, I built datasets for Deep Learning (DL) models and investigated URL-based phishing website detection. Based on the research outcomes, my article has been accepted at </w:t>
        </w:r>
        <w:r w:rsidRPr="006B372A">
          <w:rPr>
            <w:sz w:val="24"/>
            <w:szCs w:val="21"/>
          </w:rPr>
          <w:t>CONF-SEML 2024</w:t>
        </w:r>
        <w:r>
          <w:rPr>
            <w:sz w:val="24"/>
            <w:szCs w:val="21"/>
          </w:rPr>
          <w:t xml:space="preserve">. Under Dr. </w:t>
        </w:r>
        <w:r w:rsidRPr="00AC68A4">
          <w:rPr>
            <w:i/>
            <w:sz w:val="24"/>
            <w:szCs w:val="21"/>
          </w:rPr>
          <w:t>Zhang</w:t>
        </w:r>
        <w:r>
          <w:rPr>
            <w:i/>
            <w:sz w:val="24"/>
            <w:szCs w:val="21"/>
          </w:rPr>
          <w:t>'</w:t>
        </w:r>
        <w:r w:rsidRPr="00AC68A4">
          <w:rPr>
            <w:i/>
            <w:sz w:val="24"/>
            <w:szCs w:val="21"/>
          </w:rPr>
          <w:t>s</w:t>
        </w:r>
        <w:r>
          <w:rPr>
            <w:sz w:val="24"/>
            <w:szCs w:val="21"/>
          </w:rPr>
          <w:t xml:space="preserve"> guidance, </w:t>
        </w:r>
      </w:ins>
      <w:del w:id="49" w:author="Author">
        <w:r w:rsidR="007677BF" w:rsidRPr="00C6406C" w:rsidDel="00402FD1">
          <w:rPr>
            <w:sz w:val="24"/>
            <w:szCs w:val="24"/>
            <w:rPrChange w:id="50" w:author="Author">
              <w:rPr>
                <w:szCs w:val="21"/>
              </w:rPr>
            </w:rPrChange>
          </w:rPr>
          <w:delText xml:space="preserve">Building datasets for deep learning model was involved when I joined Dr. Peng </w:delText>
        </w:r>
        <w:r w:rsidR="007677BF" w:rsidRPr="00C6406C" w:rsidDel="00B345F6">
          <w:rPr>
            <w:sz w:val="24"/>
            <w:szCs w:val="24"/>
            <w:rPrChange w:id="51" w:author="Author">
              <w:rPr>
                <w:szCs w:val="21"/>
              </w:rPr>
            </w:rPrChange>
          </w:rPr>
          <w:delText xml:space="preserve">Zhang’s </w:delText>
        </w:r>
        <w:r w:rsidR="007677BF" w:rsidRPr="00C6406C" w:rsidDel="00402FD1">
          <w:rPr>
            <w:sz w:val="24"/>
            <w:szCs w:val="24"/>
            <w:rPrChange w:id="52" w:author="Author">
              <w:rPr>
                <w:szCs w:val="21"/>
              </w:rPr>
            </w:rPrChange>
          </w:rPr>
          <w:lastRenderedPageBreak/>
          <w:delText xml:space="preserve">research group as an intern and researched URL-based Phishing Websites Detection, during which I published a paper at the 2nd International Conference on Software Engineering and Machine Learning (CONF-SEML 2024). </w:delText>
        </w:r>
      </w:del>
      <w:r w:rsidR="007677BF" w:rsidRPr="00C6406C">
        <w:rPr>
          <w:sz w:val="24"/>
          <w:szCs w:val="24"/>
          <w:rPrChange w:id="53" w:author="Author">
            <w:rPr>
              <w:szCs w:val="21"/>
            </w:rPr>
          </w:rPrChange>
        </w:rPr>
        <w:t xml:space="preserve">I found that most </w:t>
      </w:r>
      <w:del w:id="54" w:author="Author">
        <w:r w:rsidR="007677BF" w:rsidRPr="00C6406C" w:rsidDel="00402FD1">
          <w:rPr>
            <w:sz w:val="24"/>
            <w:szCs w:val="24"/>
            <w:rPrChange w:id="55" w:author="Author">
              <w:rPr>
                <w:szCs w:val="21"/>
              </w:rPr>
            </w:rPrChange>
          </w:rPr>
          <w:delText>currently available</w:delText>
        </w:r>
      </w:del>
      <w:ins w:id="56" w:author="Author">
        <w:r>
          <w:rPr>
            <w:sz w:val="24"/>
            <w:szCs w:val="24"/>
          </w:rPr>
          <w:t>contemporary</w:t>
        </w:r>
      </w:ins>
      <w:r w:rsidR="007677BF" w:rsidRPr="00C6406C">
        <w:rPr>
          <w:sz w:val="24"/>
          <w:szCs w:val="24"/>
          <w:rPrChange w:id="57" w:author="Author">
            <w:rPr>
              <w:szCs w:val="21"/>
            </w:rPr>
          </w:rPrChange>
        </w:rPr>
        <w:t xml:space="preserve"> datasets of phishing website</w:t>
      </w:r>
      <w:del w:id="58" w:author="Author">
        <w:r w:rsidR="007677BF" w:rsidRPr="00C6406C" w:rsidDel="00402FD1">
          <w:rPr>
            <w:sz w:val="24"/>
            <w:szCs w:val="24"/>
            <w:rPrChange w:id="59" w:author="Author">
              <w:rPr>
                <w:szCs w:val="21"/>
              </w:rPr>
            </w:rPrChange>
          </w:rPr>
          <w:delText>s detection are not sufficiently robust, as many of these sites have been blocked and rendere</w:delText>
        </w:r>
      </w:del>
      <w:ins w:id="60" w:author="Author">
        <w:r>
          <w:rPr>
            <w:sz w:val="24"/>
            <w:szCs w:val="24"/>
          </w:rPr>
          <w:t xml:space="preserve"> detection are not sufficiently robust, as most sites have been blocked an</w:t>
        </w:r>
      </w:ins>
      <w:r w:rsidR="007677BF" w:rsidRPr="00C6406C">
        <w:rPr>
          <w:sz w:val="24"/>
          <w:szCs w:val="24"/>
          <w:rPrChange w:id="61" w:author="Author">
            <w:rPr>
              <w:szCs w:val="21"/>
            </w:rPr>
          </w:rPrChange>
        </w:rPr>
        <w:t xml:space="preserve">d inactive. Using such datasets for model training may lead to poor robustness and low generalization. Therefore, I </w:t>
      </w:r>
      <w:del w:id="62" w:author="Author">
        <w:r w:rsidR="007677BF" w:rsidRPr="00C6406C" w:rsidDel="00466201">
          <w:rPr>
            <w:sz w:val="24"/>
            <w:szCs w:val="24"/>
            <w:rPrChange w:id="63" w:author="Author">
              <w:rPr>
                <w:szCs w:val="21"/>
              </w:rPr>
            </w:rPrChange>
          </w:rPr>
          <w:delText>managed to build my</w:delText>
        </w:r>
      </w:del>
      <w:ins w:id="64" w:author="Author">
        <w:r w:rsidR="00466201">
          <w:rPr>
            <w:sz w:val="24"/>
            <w:szCs w:val="24"/>
          </w:rPr>
          <w:t>developed a</w:t>
        </w:r>
      </w:ins>
      <w:r w:rsidR="007677BF" w:rsidRPr="00C6406C">
        <w:rPr>
          <w:sz w:val="24"/>
          <w:szCs w:val="24"/>
          <w:rPrChange w:id="65" w:author="Author">
            <w:rPr>
              <w:szCs w:val="21"/>
            </w:rPr>
          </w:rPrChange>
        </w:rPr>
        <w:t xml:space="preserve"> </w:t>
      </w:r>
      <w:del w:id="66" w:author="Author">
        <w:r w:rsidR="007677BF" w:rsidRPr="00C6406C" w:rsidDel="00466201">
          <w:rPr>
            <w:sz w:val="24"/>
            <w:szCs w:val="24"/>
            <w:rPrChange w:id="67" w:author="Author">
              <w:rPr>
                <w:szCs w:val="21"/>
              </w:rPr>
            </w:rPrChange>
          </w:rPr>
          <w:delText>own real-time updating dataset by utilizing web crawlers and necessary data processing which included</w:delText>
        </w:r>
      </w:del>
      <w:ins w:id="68" w:author="Author">
        <w:r w:rsidR="00466201">
          <w:rPr>
            <w:sz w:val="24"/>
            <w:szCs w:val="24"/>
          </w:rPr>
          <w:t>real-time updating dataset using web crawlers and necessary data processing, including</w:t>
        </w:r>
      </w:ins>
      <w:r w:rsidR="007677BF" w:rsidRPr="00C6406C">
        <w:rPr>
          <w:sz w:val="24"/>
          <w:szCs w:val="24"/>
          <w:rPrChange w:id="69" w:author="Author">
            <w:rPr>
              <w:szCs w:val="21"/>
            </w:rPr>
          </w:rPrChange>
        </w:rPr>
        <w:t xml:space="preserve"> 564,434 latest URLs. Specifically, I </w:t>
      </w:r>
      <w:del w:id="70" w:author="Author">
        <w:r w:rsidR="007677BF" w:rsidRPr="00C6406C" w:rsidDel="00466201">
          <w:rPr>
            <w:sz w:val="24"/>
            <w:szCs w:val="24"/>
            <w:rPrChange w:id="71" w:author="Author">
              <w:rPr>
                <w:szCs w:val="21"/>
              </w:rPr>
            </w:rPrChange>
          </w:rPr>
          <w:delText xml:space="preserve">utilized </w:delText>
        </w:r>
      </w:del>
      <w:ins w:id="72" w:author="Author">
        <w:r w:rsidR="00466201">
          <w:rPr>
            <w:sz w:val="24"/>
            <w:szCs w:val="24"/>
          </w:rPr>
          <w:t>leveraged</w:t>
        </w:r>
        <w:r w:rsidR="00466201" w:rsidRPr="00C6406C">
          <w:rPr>
            <w:sz w:val="24"/>
            <w:szCs w:val="24"/>
            <w:rPrChange w:id="73" w:author="Author">
              <w:rPr>
                <w:szCs w:val="21"/>
              </w:rPr>
            </w:rPrChange>
          </w:rPr>
          <w:t xml:space="preserve"> </w:t>
        </w:r>
      </w:ins>
      <w:r w:rsidR="007677BF" w:rsidRPr="00C6406C">
        <w:rPr>
          <w:sz w:val="24"/>
          <w:szCs w:val="24"/>
          <w:rPrChange w:id="74" w:author="Author">
            <w:rPr>
              <w:szCs w:val="21"/>
            </w:rPr>
          </w:rPrChange>
        </w:rPr>
        <w:t xml:space="preserve">a web crawling program to crawl the latest 556,305 phishing URLs from </w:t>
      </w:r>
      <w:proofErr w:type="spellStart"/>
      <w:r w:rsidR="007677BF" w:rsidRPr="00C6406C">
        <w:rPr>
          <w:i/>
          <w:sz w:val="24"/>
          <w:szCs w:val="24"/>
          <w:rPrChange w:id="75" w:author="Author">
            <w:rPr>
              <w:szCs w:val="21"/>
            </w:rPr>
          </w:rPrChange>
        </w:rPr>
        <w:t>PhishTank</w:t>
      </w:r>
      <w:proofErr w:type="spellEnd"/>
      <w:r w:rsidR="007677BF" w:rsidRPr="00C6406C">
        <w:rPr>
          <w:sz w:val="24"/>
          <w:szCs w:val="24"/>
          <w:rPrChange w:id="76" w:author="Author">
            <w:rPr>
              <w:szCs w:val="21"/>
            </w:rPr>
          </w:rPrChange>
        </w:rPr>
        <w:t xml:space="preserve">, a public, community-driven database of phishing websites. </w:t>
      </w:r>
      <w:del w:id="77" w:author="Author">
        <w:r w:rsidR="007677BF" w:rsidRPr="00C6406C" w:rsidDel="00466201">
          <w:rPr>
            <w:sz w:val="24"/>
            <w:szCs w:val="24"/>
            <w:rPrChange w:id="78" w:author="Author">
              <w:rPr>
                <w:szCs w:val="21"/>
              </w:rPr>
            </w:rPrChange>
          </w:rPr>
          <w:delText>Continuously employing the web crawler, I</w:delText>
        </w:r>
      </w:del>
      <w:ins w:id="79" w:author="Author">
        <w:r w:rsidR="00466201">
          <w:rPr>
            <w:sz w:val="24"/>
            <w:szCs w:val="24"/>
          </w:rPr>
          <w:t>I continuously employed the web crawler</w:t>
        </w:r>
      </w:ins>
      <w:r w:rsidR="007677BF" w:rsidRPr="00C6406C">
        <w:rPr>
          <w:sz w:val="24"/>
          <w:szCs w:val="24"/>
          <w:rPrChange w:id="80" w:author="Author">
            <w:rPr>
              <w:szCs w:val="21"/>
            </w:rPr>
          </w:rPrChange>
        </w:rPr>
        <w:t xml:space="preserve"> </w:t>
      </w:r>
      <w:ins w:id="81" w:author="Author">
        <w:r w:rsidR="00466201">
          <w:rPr>
            <w:sz w:val="24"/>
            <w:szCs w:val="24"/>
          </w:rPr>
          <w:t xml:space="preserve">and </w:t>
        </w:r>
      </w:ins>
      <w:r w:rsidR="007677BF" w:rsidRPr="00C6406C">
        <w:rPr>
          <w:sz w:val="24"/>
          <w:szCs w:val="24"/>
          <w:rPrChange w:id="82" w:author="Author">
            <w:rPr>
              <w:szCs w:val="21"/>
            </w:rPr>
          </w:rPrChange>
        </w:rPr>
        <w:t xml:space="preserve">filtered out inaccessible or erroneous URLs, ultimately obtaining 276,239 phishing URLs that met the experimental requirements. Meanwhile, the benign URLs were obtained from </w:t>
      </w:r>
      <w:r w:rsidR="007677BF" w:rsidRPr="00C6406C">
        <w:rPr>
          <w:i/>
          <w:sz w:val="24"/>
          <w:szCs w:val="24"/>
          <w:rPrChange w:id="83" w:author="Author">
            <w:rPr>
              <w:szCs w:val="21"/>
            </w:rPr>
          </w:rPrChange>
        </w:rPr>
        <w:t>Common Crawl</w:t>
      </w:r>
      <w:ins w:id="84" w:author="Author">
        <w:r w:rsidR="00466201">
          <w:rPr>
            <w:i/>
            <w:sz w:val="24"/>
            <w:szCs w:val="24"/>
          </w:rPr>
          <w:t>,</w:t>
        </w:r>
      </w:ins>
      <w:r w:rsidR="007677BF" w:rsidRPr="00C6406C">
        <w:rPr>
          <w:sz w:val="24"/>
          <w:szCs w:val="24"/>
          <w:rPrChange w:id="85" w:author="Author">
            <w:rPr>
              <w:szCs w:val="21"/>
            </w:rPr>
          </w:rPrChange>
        </w:rPr>
        <w:t xml:space="preserve"> which collects and provides web datasets on a global scale</w:t>
      </w:r>
      <w:ins w:id="86" w:author="Author">
        <w:r w:rsidR="00466201">
          <w:rPr>
            <w:sz w:val="24"/>
            <w:szCs w:val="24"/>
          </w:rPr>
          <w:t>.</w:t>
        </w:r>
      </w:ins>
      <w:del w:id="87" w:author="Author">
        <w:r w:rsidR="007677BF" w:rsidRPr="00C6406C" w:rsidDel="00466201">
          <w:rPr>
            <w:sz w:val="24"/>
            <w:szCs w:val="24"/>
            <w:rPrChange w:id="88" w:author="Author">
              <w:rPr>
                <w:szCs w:val="21"/>
              </w:rPr>
            </w:rPrChange>
          </w:rPr>
          <w:delText>,</w:delText>
        </w:r>
      </w:del>
      <w:r w:rsidR="007677BF" w:rsidRPr="00C6406C">
        <w:rPr>
          <w:sz w:val="24"/>
          <w:szCs w:val="24"/>
          <w:rPrChange w:id="89" w:author="Author">
            <w:rPr>
              <w:szCs w:val="21"/>
            </w:rPr>
          </w:rPrChange>
        </w:rPr>
        <w:t xml:space="preserve"> </w:t>
      </w:r>
      <w:del w:id="90" w:author="Author">
        <w:r w:rsidR="007677BF" w:rsidRPr="00C6406C" w:rsidDel="00466201">
          <w:rPr>
            <w:sz w:val="24"/>
            <w:szCs w:val="24"/>
            <w:rPrChange w:id="91" w:author="Author">
              <w:rPr>
                <w:szCs w:val="21"/>
              </w:rPr>
            </w:rPrChange>
          </w:rPr>
          <w:delText>and after</w:delText>
        </w:r>
      </w:del>
      <w:ins w:id="92" w:author="Author">
        <w:r w:rsidR="00466201">
          <w:rPr>
            <w:sz w:val="24"/>
            <w:szCs w:val="24"/>
          </w:rPr>
          <w:t>After</w:t>
        </w:r>
      </w:ins>
      <w:r w:rsidR="007677BF" w:rsidRPr="00C6406C">
        <w:rPr>
          <w:sz w:val="24"/>
          <w:szCs w:val="24"/>
          <w:rPrChange w:id="93" w:author="Author">
            <w:rPr>
              <w:szCs w:val="21"/>
            </w:rPr>
          </w:rPrChange>
        </w:rPr>
        <w:t xml:space="preserve"> data cleaning and processing, I retained </w:t>
      </w:r>
      <w:del w:id="94" w:author="Author">
        <w:r w:rsidR="007677BF" w:rsidRPr="00C6406C" w:rsidDel="00466201">
          <w:rPr>
            <w:sz w:val="24"/>
            <w:szCs w:val="24"/>
            <w:rPrChange w:id="95" w:author="Author">
              <w:rPr>
                <w:szCs w:val="21"/>
              </w:rPr>
            </w:rPrChange>
          </w:rPr>
          <w:delText xml:space="preserve">a total of </w:delText>
        </w:r>
      </w:del>
      <w:r w:rsidR="007677BF" w:rsidRPr="00C6406C">
        <w:rPr>
          <w:sz w:val="24"/>
          <w:szCs w:val="24"/>
          <w:rPrChange w:id="96" w:author="Author">
            <w:rPr>
              <w:szCs w:val="21"/>
            </w:rPr>
          </w:rPrChange>
        </w:rPr>
        <w:t xml:space="preserve">288,195 benign URLs. </w:t>
      </w:r>
      <w:del w:id="97" w:author="Author">
        <w:r w:rsidR="007677BF" w:rsidRPr="00C6406C" w:rsidDel="00466201">
          <w:rPr>
            <w:sz w:val="24"/>
            <w:szCs w:val="24"/>
            <w:rPrChange w:id="98" w:author="Author">
              <w:rPr>
                <w:szCs w:val="21"/>
              </w:rPr>
            </w:rPrChange>
          </w:rPr>
          <w:delText>Innovative ideas were shown. I proposed</w:delText>
        </w:r>
      </w:del>
      <w:ins w:id="99" w:author="Author">
        <w:r w:rsidR="00466201">
          <w:rPr>
            <w:sz w:val="24"/>
            <w:szCs w:val="24"/>
          </w:rPr>
          <w:t>Through my ingenuity, I built</w:t>
        </w:r>
      </w:ins>
      <w:r w:rsidR="007677BF" w:rsidRPr="00C6406C">
        <w:rPr>
          <w:sz w:val="24"/>
          <w:szCs w:val="24"/>
          <w:rPrChange w:id="100" w:author="Author">
            <w:rPr>
              <w:szCs w:val="21"/>
            </w:rPr>
          </w:rPrChange>
        </w:rPr>
        <w:t xml:space="preserve"> an efficient model based on </w:t>
      </w:r>
      <w:del w:id="101" w:author="Author">
        <w:r w:rsidR="007677BF" w:rsidRPr="00C6406C" w:rsidDel="00466201">
          <w:rPr>
            <w:sz w:val="24"/>
            <w:szCs w:val="24"/>
            <w:rPrChange w:id="102" w:author="Author">
              <w:rPr>
                <w:szCs w:val="21"/>
              </w:rPr>
            </w:rPrChange>
          </w:rPr>
          <w:delText>the constructed</w:delText>
        </w:r>
      </w:del>
      <w:ins w:id="103" w:author="Author">
        <w:r w:rsidR="00466201">
          <w:rPr>
            <w:sz w:val="24"/>
            <w:szCs w:val="24"/>
          </w:rPr>
          <w:t>my</w:t>
        </w:r>
      </w:ins>
      <w:r w:rsidR="007677BF" w:rsidRPr="00C6406C">
        <w:rPr>
          <w:sz w:val="24"/>
          <w:szCs w:val="24"/>
          <w:rPrChange w:id="104" w:author="Author">
            <w:rPr>
              <w:szCs w:val="21"/>
            </w:rPr>
          </w:rPrChange>
        </w:rPr>
        <w:t xml:space="preserve"> dataset, with the advantages of parallel CNN, GRU, and the multi-head attention mechanism</w:t>
      </w:r>
      <w:ins w:id="105" w:author="Author">
        <w:r w:rsidR="00466201">
          <w:rPr>
            <w:sz w:val="24"/>
            <w:szCs w:val="24"/>
          </w:rPr>
          <w:t xml:space="preserve">. </w:t>
        </w:r>
      </w:ins>
      <w:del w:id="106" w:author="Author">
        <w:r w:rsidR="007677BF" w:rsidRPr="00C6406C" w:rsidDel="00466201">
          <w:rPr>
            <w:sz w:val="24"/>
            <w:szCs w:val="24"/>
            <w:rPrChange w:id="107" w:author="Author">
              <w:rPr>
                <w:szCs w:val="21"/>
              </w:rPr>
            </w:rPrChange>
          </w:rPr>
          <w:delText>, which achieved a significant speed-up by 34.93%, while the accuracy was 98.3%, which was close to that of the SOTA models.</w:delText>
        </w:r>
      </w:del>
      <w:ins w:id="108" w:author="Author">
        <w:r w:rsidR="00466201">
          <w:rPr>
            <w:sz w:val="24"/>
            <w:szCs w:val="21"/>
          </w:rPr>
          <w:t xml:space="preserve">Consequently, I accomplished a significant speed-up of 34.93% with an accuracy of </w:t>
        </w:r>
        <w:r w:rsidR="00466201" w:rsidRPr="006B372A">
          <w:rPr>
            <w:sz w:val="24"/>
            <w:szCs w:val="21"/>
          </w:rPr>
          <w:t>98.3%</w:t>
        </w:r>
        <w:r w:rsidR="00466201">
          <w:rPr>
            <w:sz w:val="24"/>
            <w:szCs w:val="21"/>
          </w:rPr>
          <w:t>.</w:t>
        </w:r>
      </w:ins>
    </w:p>
    <w:p w14:paraId="2AA2FBCB" w14:textId="49A26539" w:rsidR="002C13BA" w:rsidRDefault="002C13BA" w:rsidP="00C6406C">
      <w:pPr>
        <w:rPr>
          <w:ins w:id="109" w:author="Author"/>
          <w:sz w:val="24"/>
          <w:szCs w:val="21"/>
        </w:rPr>
        <w:pPrChange w:id="110" w:author="Author">
          <w:pPr>
            <w:spacing w:afterLines="100" w:after="312"/>
          </w:pPr>
        </w:pPrChange>
      </w:pPr>
    </w:p>
    <w:p w14:paraId="3246725D" w14:textId="5C984A59" w:rsidR="00402FD1" w:rsidRPr="00C6406C" w:rsidDel="00C405E3" w:rsidRDefault="002C13BA" w:rsidP="00C6406C">
      <w:pPr>
        <w:rPr>
          <w:del w:id="111" w:author="Author"/>
          <w:sz w:val="24"/>
          <w:szCs w:val="24"/>
          <w:rPrChange w:id="112" w:author="Author">
            <w:rPr>
              <w:del w:id="113" w:author="Author"/>
              <w:szCs w:val="21"/>
            </w:rPr>
          </w:rPrChange>
        </w:rPr>
        <w:pPrChange w:id="114" w:author="Author">
          <w:pPr>
            <w:spacing w:afterLines="100" w:after="312"/>
          </w:pPr>
        </w:pPrChange>
      </w:pPr>
      <w:ins w:id="115" w:author="Author">
        <w:r>
          <w:rPr>
            <w:sz w:val="24"/>
            <w:szCs w:val="21"/>
          </w:rPr>
          <w:t xml:space="preserve">I also interned at </w:t>
        </w:r>
        <w:r w:rsidRPr="00C6406C">
          <w:rPr>
            <w:i/>
            <w:sz w:val="24"/>
            <w:szCs w:val="24"/>
            <w:rPrChange w:id="116" w:author="Author">
              <w:rPr>
                <w:sz w:val="24"/>
                <w:szCs w:val="24"/>
              </w:rPr>
            </w:rPrChange>
          </w:rPr>
          <w:t>Chengdu</w:t>
        </w:r>
        <w:r w:rsidRPr="00B41154">
          <w:rPr>
            <w:rFonts w:hint="eastAsia"/>
            <w:sz w:val="24"/>
            <w:szCs w:val="24"/>
          </w:rPr>
          <w:t xml:space="preserve"> </w:t>
        </w:r>
        <w:proofErr w:type="spellStart"/>
        <w:r w:rsidRPr="00B41154">
          <w:rPr>
            <w:rFonts w:hint="eastAsia"/>
            <w:sz w:val="24"/>
            <w:szCs w:val="24"/>
          </w:rPr>
          <w:t>Suncaper</w:t>
        </w:r>
        <w:proofErr w:type="spellEnd"/>
        <w:r w:rsidRPr="00B41154">
          <w:rPr>
            <w:rFonts w:hint="eastAsia"/>
            <w:sz w:val="24"/>
            <w:szCs w:val="24"/>
          </w:rPr>
          <w:t xml:space="preserve"> Data Company</w:t>
        </w:r>
        <w:r>
          <w:rPr>
            <w:sz w:val="24"/>
            <w:szCs w:val="24"/>
          </w:rPr>
          <w:t xml:space="preserve"> to acquire extensive training in big data technologies, such as </w:t>
        </w:r>
        <w:r w:rsidRPr="00B41154">
          <w:rPr>
            <w:rFonts w:hint="eastAsia"/>
            <w:sz w:val="24"/>
            <w:szCs w:val="24"/>
          </w:rPr>
          <w:t xml:space="preserve">building </w:t>
        </w:r>
        <w:r w:rsidRPr="00C6406C">
          <w:rPr>
            <w:i/>
            <w:sz w:val="24"/>
            <w:szCs w:val="24"/>
            <w:rPrChange w:id="117" w:author="Author">
              <w:rPr>
                <w:sz w:val="24"/>
                <w:szCs w:val="24"/>
              </w:rPr>
            </w:rPrChange>
          </w:rPr>
          <w:t>Hadoop</w:t>
        </w:r>
        <w:r w:rsidRPr="00B41154">
          <w:rPr>
            <w:rFonts w:hint="eastAsia"/>
            <w:sz w:val="24"/>
            <w:szCs w:val="24"/>
          </w:rPr>
          <w:t xml:space="preserve"> clusters in </w:t>
        </w:r>
        <w:r w:rsidRPr="00C6406C">
          <w:rPr>
            <w:i/>
            <w:sz w:val="24"/>
            <w:szCs w:val="24"/>
            <w:rPrChange w:id="118" w:author="Author">
              <w:rPr>
                <w:sz w:val="24"/>
                <w:szCs w:val="24"/>
              </w:rPr>
            </w:rPrChange>
          </w:rPr>
          <w:t>Ubuntu</w:t>
        </w:r>
        <w:r w:rsidRPr="00B41154">
          <w:rPr>
            <w:rFonts w:hint="eastAsia"/>
            <w:sz w:val="24"/>
            <w:szCs w:val="24"/>
          </w:rPr>
          <w:t xml:space="preserve">, </w:t>
        </w:r>
        <w:r>
          <w:rPr>
            <w:sz w:val="24"/>
            <w:szCs w:val="24"/>
          </w:rPr>
          <w:t>using</w:t>
        </w:r>
        <w:r w:rsidRPr="00B41154">
          <w:rPr>
            <w:rFonts w:hint="eastAsia"/>
            <w:sz w:val="24"/>
            <w:szCs w:val="24"/>
          </w:rPr>
          <w:t xml:space="preserve"> </w:t>
        </w:r>
        <w:r w:rsidRPr="00C6406C">
          <w:rPr>
            <w:i/>
            <w:sz w:val="24"/>
            <w:szCs w:val="24"/>
            <w:rPrChange w:id="119" w:author="Author">
              <w:rPr>
                <w:sz w:val="24"/>
                <w:szCs w:val="24"/>
              </w:rPr>
            </w:rPrChange>
          </w:rPr>
          <w:t>Hive</w:t>
        </w:r>
        <w:r w:rsidRPr="00B41154">
          <w:rPr>
            <w:rFonts w:hint="eastAsia"/>
            <w:sz w:val="24"/>
            <w:szCs w:val="24"/>
          </w:rPr>
          <w:t xml:space="preserve"> for large-scale data storage and management, </w:t>
        </w:r>
        <w:r>
          <w:rPr>
            <w:sz w:val="24"/>
            <w:szCs w:val="24"/>
          </w:rPr>
          <w:t>performing</w:t>
        </w:r>
        <w:r w:rsidRPr="00B41154">
          <w:rPr>
            <w:rFonts w:hint="eastAsia"/>
            <w:sz w:val="24"/>
            <w:szCs w:val="24"/>
          </w:rPr>
          <w:t xml:space="preserve"> big data processing and analysis using </w:t>
        </w:r>
        <w:proofErr w:type="spellStart"/>
        <w:r w:rsidRPr="00C6406C">
          <w:rPr>
            <w:i/>
            <w:sz w:val="24"/>
            <w:szCs w:val="24"/>
            <w:rPrChange w:id="120" w:author="Author">
              <w:rPr>
                <w:sz w:val="24"/>
                <w:szCs w:val="24"/>
              </w:rPr>
            </w:rPrChange>
          </w:rPr>
          <w:t>PySpark</w:t>
        </w:r>
        <w:proofErr w:type="spellEnd"/>
        <w:r w:rsidRPr="00B41154">
          <w:rPr>
            <w:rFonts w:hint="eastAsia"/>
            <w:sz w:val="24"/>
            <w:szCs w:val="24"/>
          </w:rPr>
          <w:t xml:space="preserve">, and implementing interactive data visualization with </w:t>
        </w:r>
        <w:r w:rsidRPr="00C6406C">
          <w:rPr>
            <w:i/>
            <w:sz w:val="24"/>
            <w:szCs w:val="24"/>
            <w:rPrChange w:id="121" w:author="Author">
              <w:rPr>
                <w:sz w:val="24"/>
                <w:szCs w:val="24"/>
              </w:rPr>
            </w:rPrChange>
          </w:rPr>
          <w:t>Zeppelin</w:t>
        </w:r>
        <w:r w:rsidRPr="00B41154">
          <w:rPr>
            <w:rFonts w:hint="eastAsia"/>
            <w:sz w:val="24"/>
            <w:szCs w:val="24"/>
          </w:rPr>
          <w:t>.</w:t>
        </w:r>
        <w:r w:rsidR="00C405E3">
          <w:rPr>
            <w:sz w:val="24"/>
            <w:szCs w:val="24"/>
          </w:rPr>
          <w:t xml:space="preserve"> Our team also developed a recommendation feature for a website, in which I </w:t>
        </w:r>
      </w:ins>
    </w:p>
    <w:p w14:paraId="4873D3FA" w14:textId="03289FBE" w:rsidR="007677BF" w:rsidRDefault="007677BF" w:rsidP="00C6406C">
      <w:pPr>
        <w:rPr>
          <w:ins w:id="122" w:author="Author"/>
          <w:sz w:val="24"/>
          <w:szCs w:val="24"/>
        </w:rPr>
        <w:pPrChange w:id="123" w:author="Author">
          <w:pPr>
            <w:spacing w:afterLines="100" w:after="312"/>
          </w:pPr>
        </w:pPrChange>
      </w:pPr>
      <w:del w:id="124" w:author="Author">
        <w:r w:rsidRPr="00C6406C" w:rsidDel="00593C74">
          <w:rPr>
            <w:sz w:val="24"/>
            <w:szCs w:val="24"/>
            <w:rPrChange w:id="125" w:author="Author">
              <w:rPr>
                <w:szCs w:val="21"/>
              </w:rPr>
            </w:rPrChange>
          </w:rPr>
          <w:delText xml:space="preserve">I worked as a Data Analysis Intern at Chengdu Suncaper Data Company. During my internship, I underwent extensive training in big data technologies, such as building Hadoop clusters in the Ubuntu environment, utilizing Hive for large-scale data storage and management, conducting big data processing and analysis using PySpark, and implementing interactive data visualization with Zeppelin. </w:delText>
        </w:r>
        <w:r w:rsidRPr="00C6406C" w:rsidDel="00C405E3">
          <w:rPr>
            <w:sz w:val="24"/>
            <w:szCs w:val="24"/>
            <w:rPrChange w:id="126" w:author="Author">
              <w:rPr>
                <w:szCs w:val="21"/>
              </w:rPr>
            </w:rPrChange>
          </w:rPr>
          <w:delText xml:space="preserve">In our team, we were responsible for developing the recommendation feature for a website system. I </w:delText>
        </w:r>
      </w:del>
      <w:r w:rsidRPr="00C6406C">
        <w:rPr>
          <w:sz w:val="24"/>
          <w:szCs w:val="24"/>
          <w:rPrChange w:id="127" w:author="Author">
            <w:rPr>
              <w:szCs w:val="21"/>
            </w:rPr>
          </w:rPrChange>
        </w:rPr>
        <w:t>applied the K-</w:t>
      </w:r>
      <w:r w:rsidRPr="00C6406C">
        <w:rPr>
          <w:i/>
          <w:sz w:val="24"/>
          <w:szCs w:val="24"/>
          <w:rPrChange w:id="128" w:author="Author">
            <w:rPr>
              <w:szCs w:val="21"/>
            </w:rPr>
          </w:rPrChange>
        </w:rPr>
        <w:t>Nearest Neighbors algorithm</w:t>
      </w:r>
      <w:r w:rsidRPr="00C6406C">
        <w:rPr>
          <w:sz w:val="24"/>
          <w:szCs w:val="24"/>
          <w:rPrChange w:id="129" w:author="Author">
            <w:rPr>
              <w:szCs w:val="21"/>
            </w:rPr>
          </w:rPrChange>
        </w:rPr>
        <w:t xml:space="preserve"> (KNN) to </w:t>
      </w:r>
      <w:del w:id="130" w:author="Author">
        <w:r w:rsidRPr="00C6406C" w:rsidDel="00C405E3">
          <w:rPr>
            <w:sz w:val="24"/>
            <w:szCs w:val="24"/>
            <w:rPrChange w:id="131" w:author="Author">
              <w:rPr>
                <w:szCs w:val="21"/>
              </w:rPr>
            </w:rPrChange>
          </w:rPr>
          <w:delText>create a demo that supports</w:delText>
        </w:r>
      </w:del>
      <w:ins w:id="132" w:author="Author">
        <w:r w:rsidR="00C405E3">
          <w:rPr>
            <w:sz w:val="24"/>
            <w:szCs w:val="24"/>
          </w:rPr>
          <w:t>support</w:t>
        </w:r>
      </w:ins>
      <w:r w:rsidRPr="00C6406C">
        <w:rPr>
          <w:sz w:val="24"/>
          <w:szCs w:val="24"/>
          <w:rPrChange w:id="133" w:author="Author">
            <w:rPr>
              <w:szCs w:val="21"/>
            </w:rPr>
          </w:rPrChange>
        </w:rPr>
        <w:t xml:space="preserve"> the function of similar friend recommendations, contributing to t</w:t>
      </w:r>
      <w:del w:id="134" w:author="Author">
        <w:r w:rsidRPr="00C6406C" w:rsidDel="00C405E3">
          <w:rPr>
            <w:sz w:val="24"/>
            <w:szCs w:val="24"/>
            <w:rPrChange w:id="135" w:author="Author">
              <w:rPr>
                <w:szCs w:val="21"/>
              </w:rPr>
            </w:rPrChange>
          </w:rPr>
          <w:delText>he progress of teamwork</w:delText>
        </w:r>
      </w:del>
      <w:ins w:id="136" w:author="Author">
        <w:r w:rsidR="00C405E3">
          <w:rPr>
            <w:sz w:val="24"/>
            <w:szCs w:val="24"/>
          </w:rPr>
          <w:t>eamwork progress</w:t>
        </w:r>
      </w:ins>
      <w:r w:rsidRPr="00C6406C">
        <w:rPr>
          <w:sz w:val="24"/>
          <w:szCs w:val="24"/>
          <w:rPrChange w:id="137" w:author="Author">
            <w:rPr>
              <w:szCs w:val="21"/>
            </w:rPr>
          </w:rPrChange>
        </w:rPr>
        <w:t>.</w:t>
      </w:r>
      <w:ins w:id="138" w:author="Author">
        <w:r w:rsidR="00D84482">
          <w:rPr>
            <w:sz w:val="24"/>
            <w:szCs w:val="24"/>
          </w:rPr>
          <w:t xml:space="preserve"> </w:t>
        </w:r>
      </w:ins>
    </w:p>
    <w:p w14:paraId="4884FB30" w14:textId="30A53F00" w:rsidR="00D84482" w:rsidRDefault="00D84482" w:rsidP="00C6406C">
      <w:pPr>
        <w:rPr>
          <w:ins w:id="139" w:author="Author"/>
          <w:sz w:val="24"/>
          <w:szCs w:val="24"/>
        </w:rPr>
        <w:pPrChange w:id="140" w:author="Author">
          <w:pPr>
            <w:spacing w:afterLines="100" w:after="312"/>
          </w:pPr>
        </w:pPrChange>
      </w:pPr>
    </w:p>
    <w:p w14:paraId="166B99B6" w14:textId="1586B6EB" w:rsidR="001675AF" w:rsidRPr="00C6406C" w:rsidDel="007C223F" w:rsidRDefault="00D84482" w:rsidP="00C6406C">
      <w:pPr>
        <w:rPr>
          <w:del w:id="141" w:author="Author"/>
          <w:sz w:val="24"/>
          <w:szCs w:val="24"/>
          <w:rPrChange w:id="142" w:author="Author">
            <w:rPr>
              <w:del w:id="143" w:author="Author"/>
              <w:szCs w:val="21"/>
            </w:rPr>
          </w:rPrChange>
        </w:rPr>
        <w:pPrChange w:id="144" w:author="Author">
          <w:pPr>
            <w:spacing w:afterLines="100" w:after="312"/>
          </w:pPr>
        </w:pPrChange>
      </w:pPr>
      <w:ins w:id="145" w:author="Author">
        <w:r>
          <w:rPr>
            <w:sz w:val="24"/>
            <w:szCs w:val="24"/>
          </w:rPr>
          <w:t xml:space="preserve">The MS program in Data Engineering at UW–Madison offers exciting courses like </w:t>
        </w:r>
        <w:r w:rsidRPr="00C6406C">
          <w:rPr>
            <w:i/>
            <w:sz w:val="24"/>
            <w:szCs w:val="24"/>
            <w:rPrChange w:id="146" w:author="Author">
              <w:rPr>
                <w:sz w:val="24"/>
                <w:szCs w:val="24"/>
              </w:rPr>
            </w:rPrChange>
          </w:rPr>
          <w:t xml:space="preserve">Big Data Systems, Advanced Deep Learning, Data Visualization, </w:t>
        </w:r>
        <w:r w:rsidRPr="00D84482">
          <w:rPr>
            <w:sz w:val="24"/>
            <w:szCs w:val="24"/>
          </w:rPr>
          <w:t>and</w:t>
        </w:r>
        <w:r w:rsidRPr="00C6406C">
          <w:rPr>
            <w:i/>
            <w:sz w:val="24"/>
            <w:szCs w:val="24"/>
            <w:rPrChange w:id="147" w:author="Author">
              <w:rPr>
                <w:sz w:val="24"/>
                <w:szCs w:val="24"/>
              </w:rPr>
            </w:rPrChange>
          </w:rPr>
          <w:t xml:space="preserve"> Statistical Inference for Data Science</w:t>
        </w:r>
        <w:r>
          <w:rPr>
            <w:i/>
            <w:sz w:val="24"/>
            <w:szCs w:val="24"/>
          </w:rPr>
          <w:t>.</w:t>
        </w:r>
        <w:r w:rsidR="007C223F">
          <w:rPr>
            <w:i/>
            <w:sz w:val="24"/>
            <w:szCs w:val="24"/>
          </w:rPr>
          <w:t xml:space="preserve"> </w:t>
        </w:r>
        <w:r w:rsidR="007C223F">
          <w:rPr>
            <w:sz w:val="24"/>
            <w:szCs w:val="24"/>
          </w:rPr>
          <w:t xml:space="preserve">The comprehensive coursework, internships, and projects at this MS program will prepare me to become a data scientist professionally. I hope to contribute to innovative solutions and enable data-driven decision-making in industries. Finally, the exceptional research traditions and ecosystem at this MS program provide a perfect platform to fulfill my professional objectives. </w:t>
        </w:r>
      </w:ins>
    </w:p>
    <w:p w14:paraId="1E97F809" w14:textId="34D51BAD" w:rsidR="007677BF" w:rsidRPr="00C6406C" w:rsidRDefault="007677BF" w:rsidP="00C6406C">
      <w:pPr>
        <w:rPr>
          <w:sz w:val="24"/>
          <w:szCs w:val="24"/>
          <w:rPrChange w:id="148" w:author="Author">
            <w:rPr>
              <w:szCs w:val="21"/>
            </w:rPr>
          </w:rPrChange>
        </w:rPr>
        <w:pPrChange w:id="149" w:author="Author">
          <w:pPr>
            <w:spacing w:afterLines="100" w:after="312"/>
          </w:pPr>
        </w:pPrChange>
      </w:pPr>
      <w:del w:id="150" w:author="Author">
        <w:r w:rsidRPr="00C6406C" w:rsidDel="007C223F">
          <w:rPr>
            <w:sz w:val="24"/>
            <w:szCs w:val="24"/>
            <w:rPrChange w:id="151" w:author="Author">
              <w:rPr>
                <w:szCs w:val="21"/>
              </w:rPr>
            </w:rPrChange>
          </w:rPr>
          <w:delText>In the future, I hope to work as a data analyst and eventually become a data scientist. I expect to leverage my expertise in data engineering to contribute to innovative solutions, drive data-driven decision-making processes, and make meaningful impacts in industries. To achieve my goals, your program is my best choice. The program highlights the importance of collecting, storing, managing, and processing datasets in a valid and efficient manner to support computational and data-driven systems, aligning perfectly with my career goals in data science and engineering. Moreover, the strong fame and academic atmosphere of your university will also benefit me in the long run.</w:delText>
        </w:r>
      </w:del>
    </w:p>
    <w:p w14:paraId="60665B81" w14:textId="77777777" w:rsidR="00480263" w:rsidRPr="00C6406C" w:rsidRDefault="00480263" w:rsidP="007677BF">
      <w:pPr>
        <w:rPr>
          <w:sz w:val="24"/>
          <w:szCs w:val="24"/>
          <w:rPrChange w:id="152" w:author="Author">
            <w:rPr>
              <w:szCs w:val="21"/>
            </w:rPr>
          </w:rPrChange>
        </w:rPr>
      </w:pPr>
    </w:p>
    <w:sectPr w:rsidR="00480263" w:rsidRPr="00C6406C" w:rsidSect="007677BF">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91F9" w14:textId="77777777" w:rsidR="00C30E58" w:rsidRDefault="00C30E58" w:rsidP="007677BF">
      <w:r>
        <w:separator/>
      </w:r>
    </w:p>
  </w:endnote>
  <w:endnote w:type="continuationSeparator" w:id="0">
    <w:p w14:paraId="1507EFE5" w14:textId="77777777" w:rsidR="00C30E58" w:rsidRDefault="00C30E58" w:rsidP="0076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Arial Unicode MS"/>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BA7E" w14:textId="77777777" w:rsidR="00C30E58" w:rsidRDefault="00C30E58" w:rsidP="007677BF">
      <w:r>
        <w:separator/>
      </w:r>
    </w:p>
  </w:footnote>
  <w:footnote w:type="continuationSeparator" w:id="0">
    <w:p w14:paraId="7C40DA63" w14:textId="77777777" w:rsidR="00C30E58" w:rsidRDefault="00C30E58" w:rsidP="00767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PersonalInformation/>
  <w:removeDateAndTime/>
  <w:bordersDoNotSurroundHeader/>
  <w:bordersDoNotSurroundFooter/>
  <w:hideSpellingErrors/>
  <w:hideGrammatical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0NTYyNTQxNTIyNrZQ0lEKTi0uzszPAykwrAUAxiwv8SwAAAA="/>
  </w:docVars>
  <w:rsids>
    <w:rsidRoot w:val="00D067CF"/>
    <w:rsid w:val="00035957"/>
    <w:rsid w:val="00132D30"/>
    <w:rsid w:val="001675AF"/>
    <w:rsid w:val="001B4EC9"/>
    <w:rsid w:val="002C13BA"/>
    <w:rsid w:val="002F765F"/>
    <w:rsid w:val="00402FD1"/>
    <w:rsid w:val="00416690"/>
    <w:rsid w:val="00433042"/>
    <w:rsid w:val="00466201"/>
    <w:rsid w:val="00480263"/>
    <w:rsid w:val="00593C74"/>
    <w:rsid w:val="006B0BAB"/>
    <w:rsid w:val="00732850"/>
    <w:rsid w:val="007677BF"/>
    <w:rsid w:val="007C223F"/>
    <w:rsid w:val="009232E2"/>
    <w:rsid w:val="00B27977"/>
    <w:rsid w:val="00B345F6"/>
    <w:rsid w:val="00B75079"/>
    <w:rsid w:val="00BC7402"/>
    <w:rsid w:val="00BD5A96"/>
    <w:rsid w:val="00C22492"/>
    <w:rsid w:val="00C30E58"/>
    <w:rsid w:val="00C405E3"/>
    <w:rsid w:val="00C46A2A"/>
    <w:rsid w:val="00C560FB"/>
    <w:rsid w:val="00C6406C"/>
    <w:rsid w:val="00D067CF"/>
    <w:rsid w:val="00D84482"/>
    <w:rsid w:val="00F27FD0"/>
    <w:rsid w:val="00FE6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A45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BF"/>
    <w:pPr>
      <w:widowControl w:val="0"/>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
    <w:name w:val="IEEE模板"/>
    <w:basedOn w:val="Normal"/>
    <w:qFormat/>
    <w:rsid w:val="00C46A2A"/>
    <w:pPr>
      <w:widowControl/>
      <w:spacing w:before="100" w:beforeAutospacing="1" w:after="100" w:afterAutospacing="1"/>
      <w:jc w:val="center"/>
    </w:pPr>
    <w:rPr>
      <w:rFonts w:eastAsia="MS Mincho"/>
      <w:noProof/>
      <w:kern w:val="48"/>
      <w:sz w:val="48"/>
      <w:szCs w:val="48"/>
      <w:lang w:eastAsia="en-US"/>
    </w:rPr>
  </w:style>
  <w:style w:type="table" w:customStyle="1" w:styleId="a">
    <w:name w:val="三线表"/>
    <w:basedOn w:val="TableNormal"/>
    <w:uiPriority w:val="99"/>
    <w:rsid w:val="00433042"/>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SimSun"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Header">
    <w:name w:val="header"/>
    <w:basedOn w:val="Normal"/>
    <w:link w:val="HeaderChar"/>
    <w:uiPriority w:val="99"/>
    <w:unhideWhenUsed/>
    <w:rsid w:val="007677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7677BF"/>
    <w:rPr>
      <w:sz w:val="18"/>
      <w:szCs w:val="18"/>
    </w:rPr>
  </w:style>
  <w:style w:type="paragraph" w:styleId="Footer">
    <w:name w:val="footer"/>
    <w:basedOn w:val="Normal"/>
    <w:link w:val="FooterChar"/>
    <w:uiPriority w:val="99"/>
    <w:unhideWhenUsed/>
    <w:rsid w:val="007677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7677BF"/>
    <w:rPr>
      <w:sz w:val="18"/>
      <w:szCs w:val="18"/>
    </w:rPr>
  </w:style>
  <w:style w:type="character" w:styleId="Hyperlink">
    <w:name w:val="Hyperlink"/>
    <w:basedOn w:val="DefaultParagraphFont"/>
    <w:uiPriority w:val="99"/>
    <w:unhideWhenUsed/>
    <w:rsid w:val="001B4EC9"/>
    <w:rPr>
      <w:color w:val="0563C1" w:themeColor="hyperlink"/>
      <w:u w:val="single"/>
    </w:rPr>
  </w:style>
  <w:style w:type="character" w:customStyle="1" w:styleId="UnresolvedMention1">
    <w:name w:val="Unresolved Mention1"/>
    <w:basedOn w:val="DefaultParagraphFont"/>
    <w:uiPriority w:val="99"/>
    <w:semiHidden/>
    <w:unhideWhenUsed/>
    <w:rsid w:val="001B4EC9"/>
    <w:rPr>
      <w:color w:val="605E5C"/>
      <w:shd w:val="clear" w:color="auto" w:fill="E1DFDD"/>
    </w:rPr>
  </w:style>
  <w:style w:type="paragraph" w:styleId="Revision">
    <w:name w:val="Revision"/>
    <w:hidden/>
    <w:uiPriority w:val="99"/>
    <w:semiHidden/>
    <w:rsid w:val="00035957"/>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8369">
      <w:bodyDiv w:val="1"/>
      <w:marLeft w:val="0"/>
      <w:marRight w:val="0"/>
      <w:marTop w:val="0"/>
      <w:marBottom w:val="0"/>
      <w:divBdr>
        <w:top w:val="none" w:sz="0" w:space="0" w:color="auto"/>
        <w:left w:val="none" w:sz="0" w:space="0" w:color="auto"/>
        <w:bottom w:val="none" w:sz="0" w:space="0" w:color="auto"/>
        <w:right w:val="none" w:sz="0" w:space="0" w:color="auto"/>
      </w:divBdr>
      <w:divsChild>
        <w:div w:id="1558936873">
          <w:marLeft w:val="0"/>
          <w:marRight w:val="0"/>
          <w:marTop w:val="0"/>
          <w:marBottom w:val="0"/>
          <w:divBdr>
            <w:top w:val="none" w:sz="0" w:space="0" w:color="auto"/>
            <w:left w:val="none" w:sz="0" w:space="0" w:color="auto"/>
            <w:bottom w:val="none" w:sz="0" w:space="0" w:color="auto"/>
            <w:right w:val="none" w:sz="0" w:space="0" w:color="auto"/>
          </w:divBdr>
          <w:divsChild>
            <w:div w:id="984551564">
              <w:marLeft w:val="0"/>
              <w:marRight w:val="0"/>
              <w:marTop w:val="0"/>
              <w:marBottom w:val="0"/>
              <w:divBdr>
                <w:top w:val="none" w:sz="0" w:space="0" w:color="auto"/>
                <w:left w:val="none" w:sz="0" w:space="0" w:color="auto"/>
                <w:bottom w:val="none" w:sz="0" w:space="0" w:color="auto"/>
                <w:right w:val="none" w:sz="0" w:space="0" w:color="auto"/>
              </w:divBdr>
              <w:divsChild>
                <w:div w:id="867639820">
                  <w:marLeft w:val="0"/>
                  <w:marRight w:val="0"/>
                  <w:marTop w:val="0"/>
                  <w:marBottom w:val="0"/>
                  <w:divBdr>
                    <w:top w:val="none" w:sz="0" w:space="0" w:color="auto"/>
                    <w:left w:val="none" w:sz="0" w:space="0" w:color="auto"/>
                    <w:bottom w:val="none" w:sz="0" w:space="0" w:color="auto"/>
                    <w:right w:val="none" w:sz="0" w:space="0" w:color="auto"/>
                  </w:divBdr>
                  <w:divsChild>
                    <w:div w:id="1505826992">
                      <w:marLeft w:val="0"/>
                      <w:marRight w:val="0"/>
                      <w:marTop w:val="0"/>
                      <w:marBottom w:val="0"/>
                      <w:divBdr>
                        <w:top w:val="none" w:sz="0" w:space="0" w:color="auto"/>
                        <w:left w:val="none" w:sz="0" w:space="0" w:color="auto"/>
                        <w:bottom w:val="none" w:sz="0" w:space="0" w:color="auto"/>
                        <w:right w:val="none" w:sz="0" w:space="0" w:color="auto"/>
                      </w:divBdr>
                      <w:divsChild>
                        <w:div w:id="723330570">
                          <w:marLeft w:val="0"/>
                          <w:marRight w:val="0"/>
                          <w:marTop w:val="0"/>
                          <w:marBottom w:val="0"/>
                          <w:divBdr>
                            <w:top w:val="none" w:sz="0" w:space="0" w:color="auto"/>
                            <w:left w:val="none" w:sz="0" w:space="0" w:color="auto"/>
                            <w:bottom w:val="none" w:sz="0" w:space="0" w:color="auto"/>
                            <w:right w:val="none" w:sz="0" w:space="0" w:color="auto"/>
                          </w:divBdr>
                          <w:divsChild>
                            <w:div w:id="1253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2023-12-13T18:11:00Z</dcterms:created>
  <dcterms:modified xsi:type="dcterms:W3CDTF">2023-12-13T18:11:00Z</dcterms:modified>
</cp:coreProperties>
</file>